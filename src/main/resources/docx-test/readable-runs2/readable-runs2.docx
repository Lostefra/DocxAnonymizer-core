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!-- STUDIO DEI FRATELLI DI RUN - BEGIN -->
    <w:p>
      <w:r>
        <w:t>0) NODO RUN PLAIN</w:t>
      </w:r>
    </w:p>
    <!-- 1 -->
    <w:p>
      <w:r>
        <w:t xml:space="preserve">This is sentence one.</w:t>
      </w:r>
      <w:bookmarkStart w:id="0" w:name="testing123"/>
      <w:r>
        <w:t>1) This is sentence two.</w:t>
      </w:r>
    </w:p>
    <!-- 2 -->
    <w:p>
      <w:r>
        <w:t xml:space="preserve">2) This </w:t>
      </w:r>
      <w:bookmarkEnd w:id="0"/>
      <w:r>
        <w:t>3) is sentence three.</w:t>
      </w:r>
    </w:p>
    <!-- 3 -->
    <w:p>
      <w:r>
        <w:t xml:space="preserve">4) Some </w:t>
      </w:r>
      <!--  	<w:commentRangeStart w:id="0" /> -->
      <w:r>
        <w:t>5) text.</w:t>
      </w:r>
      <!--  	<w:commentRangeEnd w:id="0" />
  	<w:r>
    		<w:commentReference w:id="0" />
  	</w:r> -->
    </w:p>
    <!-- 4 -->
    <w:p>
      <w:customXmlDelRangeStart w:id="0"/>
      <w:customXml>
        <w:customXml>
          <w:del>
            <w:r>
              <w:delText>6) Text del.</w:delText>
            </w:r>
          </w:del>
        </w:customXml>
      </w:customXml>
      <w:customXmlDelRangeEnd w:id="0"/>
      <w:r>
        <w:t>7) More text A.</w:t>
      </w:r>
    </w:p>
    <!-- 5 -->
    <w:p>
      <w:customXmlInsRangeStart w:id="0"/>
      <w:customXml>
        <w:customXml>
          <w:r>
            <w:t>8) Text.</w:t>
          </w:r>
        </w:customXml>
      </w:customXml>
      <w:customXmlInsRangeEnd w:id="0"/>
      <w:r>
        <w:t>9) More text B.</w:t>
      </w:r>
    </w:p>
    <!-- 6 -->
    <w:p>
      <w:r>
        <w:t>10) I wonna some bros</w:t>
      </w:r>
      <w:moveFromRangeStart w:id="0" w:name="move1" w:displacedByCustomXml="next"/>
      <w:customXmlMoveFromRangeStart w:id="1"/>
      <w:customXml>
        <w:p/>
      </w:customXml>
      <w:customXmlMoveFromRangeEnd w:id="1"/>
      <w:moveFromRangeEnd w:id="0" w:displacedByCustomXml="prev"/>
      <w:p/>
      <w:moveToRangeStart w:id="2" w:name="move1" w:displacedByCustomXml="next"/>
      <w:customXmlMoveToRangeStart w:id="3"/>
      <w:customXml>
        <w:p/>
      </w:customXml>
      <w:customXmlMoveToRangeEnd w:id="3"/>
      <w:moveToRangeEnd w:id="2" w:displacedByCustomXml="prev"/>
    </w:p>
    <!-- 7 -->
    <w:p>
      <w:moveToRangeStart w:id="0" w:name="move1"/>
      <w:moveTo w:id="1">
        <w:r>
          <w:t>11) Some moved text.</w:t>
        </w:r>
      </w:moveTo>
      <w:moveToRangeEnd w:id="0"/>
      <w:r>
        <w:t xml:space="preserve">12) Some text.</w:t>
      </w:r>
      <w:moveFromRangeStart w:id="2" w:name="move1"/>
      <w:moveFrom w:id="3">
        <w:r>
          <w:t>13) Some moved text.</w:t>
        </w:r>
      </w:moveFrom>
      <w:moveFromRangeEnd w:id="2"/>
    </w:p>
    <!-- 8 -->
    <w:p>
      <w:r>
        <w:t xml:space="preserve">14) This is sentence one.</w:t>
      </w:r>
      <w:permStart w:id="0" w:edGrp="everyone"/>
      <w:r>
        <w:t>15) This is sentence two.</w:t>
      </w:r>
    </w:p>
    <w:p>
      <w:r>
        <w:t xml:space="preserve">16) This </w:t>
      </w:r>
      <w:permEnd w:id="0"/>
      <w:r>
        <w:t>17) is sentence three.</w:t>
      </w:r>
      <w:pPr>
	</w:pPr>
    </w:p>
    <!-- 9 -->
    <w:p>
      <w:proofErr w:val="gramStart"/>
      <w:r>
        <w:t>18) This are</w:t>
      </w:r>
      <w:proofErr w:val="gramEnd"/>
      <w:r>
        <w:t xml:space="preserve">19) an error.</w:t>
      </w:r>
      <w:subDoc r:id="subDocRel1"/>
    </w:p>
    <!-- 10 -->
    <w:p>
      <w:smartTag w:element="firstName">
        <w:smartTagPr>
          <w:attr w:name="date" w:val="01/01/2006"/>
          <w:attr w:name="status" w:val="draft"/>
        </w:smartTagPr>
        <w:r>
          <w:t>20) TEXT AGAIN</w:t>
        </w:r>
      </w:smartTag>
    </w:p>
    <!-- 11 -->
    <w:p>
      <w:fldChar w:type="start">
        <w:fldData xml:space="preserve">///3645ERKJHE</w:fldData>
      </w:fldChar>
      <w:r>
        <w:instrText>22) AUTHOR</w:instrText>
      </w:r>
      <w:fldChar w:type="separate"/>
      <w:r>
        <w:t>23) Rex Jaeschke</w:t>
      </w:r>
    </w:p>
    <!-- 12 -->
    <!-- STUDIO DEI FRATELLI DI RUN - END -->
    <w:p>
      <w:r>
        <w:br/>
        <w:t>24) -------------------------------</w:t>
        <w:br/>
      </w:r>
    </w:p>
    <!-- STUDIO DEL WRAPPING DEI NODI - BEGIN -->
    <w:p>
      <w:pPr>
        <w:pStyle w:val="Normal"/>
        <w:rPr/>
      </w:pPr>
      <w:r>
        <w:rPr/>
        <w:t>25) Hi! Here one of the few 'real' directly reachable run from 'w:p'</w:t>
      </w:r>
      <w:r>
        <w:ruby>
          <w:rubyPr>
			</w:rubyPr>
          <w:rt>
            <w:r>
              <w:t>26) tō</w:t>
            </w:r>
          </w:rt>
          <w:rubyBase>
            <w:r>
              <w:t>27) 東</w:t>
            </w:r>
          </w:rubyBase>
        </w:ruby>
      </w:r>
      <w:customXml w:element="firstName">
        <w:r>
          <w:t>28) customXml inline (firstName) .. </w:t>
        </w:r>
      </w:customXml>
      <w:sdt>
        <w:sdtPr>
          <w:alias w:val="secondName"/>
        </w:sdtPr>
        <w:sdtContent>
          <w:r>
            <w:t>29) sdtContent inline (secondName)</w:t>
          </w:r>
        </w:sdtContent>
      </w:sdt>
      <w:smartTag w:element="thirdName">
        <w:r>
          <w:t>30) smartTag inline (thirdName)</w:t>
        </w:r>
      </w:smartTag>
      <w:hyperlink r:id="rId10">
        <w:r>
          <w:t>31) hyperlink here</w:t>
        </w:r>
      </w:hyperlink>
      <w:del>
        <w:r>
          <w:delInstrText>32) delInstrText here</w:delInstrText>
          <br/>
          <br/>
        </w:r>
      </w:del>
      <w:moveToRangeStart w:id="0" w:name="move1"/>
      <w:moveTo w:id="1">
        <w:r>
          <w:t>33) Some moved text.</w:t>
        </w:r>
      </w:moveTo>
      <w:moveToRangeEnd w:id="0"/>
      <w:r>
        <w:t xml:space="preserve">34) Some text directly reachable from 'w:p'.</w:t>
      </w:r>
      <w:moveFromRangeStart w:id="2" w:name="move1"/>
      <w:moveFrom w:id="3">
        <w:r>
          <w:t>35) Some moved text.</w:t>
        </w:r>
      </w:moveFrom>
      <w:moveFromRangeEnd w:id="2"/>
      <w:fldSimple w:instr="FILENAME">
        <w:r>
          <w:t>36) Example fldSimple</w:t>
        </w:r>
      </w:fldSimple>
    </w:p>
    <w:p>
      <w:customXml>
        <w:smartTag>
          <w:r>
            <w:t>37) Smart Text. NEW</w:t>
          </w:r>
        </w:smartTag>
      </w:customXml>
      <w:r>
        <w:t>38)Smart bro More text B. NEW</w:t>
      </w:r>
    </w:p>
    <!-- 6 -->
    <!-- STUDIO DEL WRAPPING DEI NODI - END --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2020-03-15T19:57:01Z</dcterms:created>
  <dc:creator/>
  <dc:description/>
  <dc:language>it-IT</dc:language>
  <cp:lastModifiedBy/>
  <cp:revision>0</cp:revision>
  <dc:subject/>
  <dc:title/>
</cp:coreProperties>
</file>