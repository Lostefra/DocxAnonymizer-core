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customXml w:element="address">
      <w:p>
        <w:r>
          <w:t>customXML block level</w:t>
        </w:r>
      </w:p>
    </w:customXml>
    <w:sdt>
      <w:sdtPr>
        <w:alias w:val="address"/>
      </w:sdtPr>
      <w:sdtContent>
        <w:p>
          <w:r>
            <w:t>sdtContent block level</w:t>
          </w:r>
        </w:p>
      </w:sdtContent>
    </w:sdt>
    <w:tbl>
      <w:tr>
        <w:del w:id="0" w:author="Joe Smith" w:date="2006-03-31T12:50:00Z">
          <w:r>
            <w:delText>del text in Tr</w:delText>
          </w:r>
        </w:del>
        <w:ins w:id="0" w:author="Joe Smith" w:date="2006-03-31T12:50:00Z">
          <w:r>
            <w:t>ins in Tr</w:t>
          </w:r>
        </w:ins>
        <!--
  <w:moveToRangeStart w:id="0" w:name="move1" />
  <w:moveTo w:id="1">
    <w:r>
      <w:t>Some moved text.</w:t>
    </w:r>
  </w:moveTo>
  <w:moveToRangeEnd w:id="0" />
  <w:r>
    <w:t xml:space="preserve">Some text.</w:t>
  </w:r>
  <w:moveFromRangeStart w:id="2" w:name="move1" />
  <w:moveFrom w:id="3" >
    <w:r>
      <w:t>Some moved text.</w:t>
    </w:r>
  </w:moveFrom>
  <w:moveFromRangeEnd w:id="2" />
-->
        <w:tc>
          <w:p>
            <w:r>
              <w:t>Cella A</w:t>
            </w:r>
          </w:p>
        </w:tc>
        <w:customXml w:element="company">
          <w:tc>
            <w:p>
              <w:r>
                <w:t>Cella customXML</w:t>
              </w:r>
            </w:p>
          </w:tc>
        </w:customXml>
        <w:sdt>
          <w:sdtPr>
            <w:alias w:val="company"/>
          </w:sdtPr>
          <w:sdtContent>
            <w:tc>
              <w:p>
                <w:r>
                  <w:t>Cella STD</w:t>
                </w:r>
              </w:p>
            </w:tc>
          </w:sdtContent>
        </w:sdt>
        <w:tc>
          <w:p>
            <w:r>
              <w:t>Cella B</w:t>
            </w:r>
          </w:p>
        </w:tc>
      </w:tr>
    </w:tbl>
    <w:p>
      <w:r>
        <w:ruby>
          <w:rubyPr>
    </w:rubyPr>
          <w:rt>
            <w:r>
              <w:t>tō</w:t>
            </w:r>
          </w:rt>
          <w:rubyBase>
            <w:r>
              <w:t>東</w:t>
            </w:r>
          </w:rubyBase>
        </w:ruby>
      </w:r>
    </w:p>
    <w:p>
      <w:customXml w:element="firstName">
        <w:r>
          <w:t>customXml inline (firstName) .. </w:t>
        </w:r>
      </w:customXml>
    </w:p>
    <w:p>
      <w:sdt>
        <w:sdtPr>
          <w:alias w:val="secondName"/>
        </w:sdtPr>
        <w:sdtContent>
          <w:r>
            <w:t>sdtContent inline (secondName)</w:t>
          </w:r>
        </w:sdtContent>
      </w:sdt>
    </w:p>
    <w:p>
      <w:smartTag w:element="thirdName">
        <w:r>
          <w:t>smartTag inline (thirdName)</w:t>
        </w:r>
      </w:smartTag>
    </w:p>
    <w:p>
      <w:hyperlink r:id="rId10">
        <w:r>
          <w:t>Click here</w:t>
        </w:r>
      </w:hyperlink>
    </w:p>
    <w:fldchar w:type="begin"/>
    <w:ins>
      <w:r>
        <br/>
        <br/>
        <w:instrText>FORMCHECKBOX</w:instrText>
      </w:r>
      <w:del>
        <w:r>
          <w:delInstrText>FORMFIELDTEXT</w:delInstrText>
          <br/>
          <br/>
        </w:r>
      </w:del>
    </w:ins>
    <w:fldChar w:type="end"/>
    <w:p>
      <w:moveToRangeStart w:id="0" w:name="move1"/>
      <w:moveTo w:id="1">
        <w:r>
          <w:t>Some moved text.</w:t>
        </w:r>
      </w:moveTo>
      <w:moveToRangeEnd w:id="0"/>
      <w:r>
        <w:t xml:space="preserve">Some text.</w:t>
      </w:r>
      <w:moveFromRangeStart w:id="2" w:name="move1"/>
      <w:moveFrom w:id="3">
        <w:r>
          <w:t>Some moved text.</w:t>
        </w:r>
      </w:moveFrom>
      <w:moveFromRangeEnd w:id="2"/>
    </w:p>
    <w:customXml w:element="address">
      <w:p>
        <w:r>
          <w:t>customxml is block level here</w:t>
        </w:r>
      </w:p>
    </w:customXml>
    <w:p>
      <w:fldSimple w:instr="FILENAME">
        <w:r>
          <w:t>Example fldSimple</w:t>
        </w:r>
      </w:fldSimple>
    </w:p>
    <w:p>
      <br/>
      <w:r>
        <!--    <w:t>Example left: &lsquo; , example right; &rsquo;</w:t> -->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2020-02-20T23:51:40Z</dcterms:created>
  <dc:creator/>
  <dc:description/>
  <dc:language>it-IT</dc:language>
  <cp:lastModifiedBy/>
  <cp:revision>0</cp:revision>
  <dc:subject/>
  <dc:title/>
</cp:coreProperties>
</file>